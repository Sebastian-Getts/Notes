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2019-03-12T04:54:35Z</dcterms:created>
  <dcterms:modified xsi:type="dcterms:W3CDTF">2019-03-12T04:54:35Z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